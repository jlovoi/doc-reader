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2AF5" w14:textId="77777777" w:rsidR="00FA529A" w:rsidRDefault="00FA529A" w:rsidP="00FA529A">
      <w:pPr>
        <w:jc w:val="center"/>
      </w:pPr>
      <w:r>
        <w:rPr>
          <w:noProof/>
        </w:rPr>
        <w:drawing>
          <wp:inline distT="0" distB="0" distL="0" distR="0" wp14:anchorId="7CD0D8A9" wp14:editId="7314C021">
            <wp:extent cx="1661160" cy="822960"/>
            <wp:effectExtent l="0" t="0" r="0" b="0"/>
            <wp:docPr id="1" name="Picture 1" descr="ini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ech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D83E" w14:textId="77777777" w:rsidR="00FA529A" w:rsidRDefault="00FA529A" w:rsidP="00FA529A">
      <w:pPr>
        <w:jc w:val="center"/>
      </w:pPr>
    </w:p>
    <w:p w14:paraId="3EFE70D4" w14:textId="77777777" w:rsidR="00FA529A" w:rsidRDefault="00FA529A">
      <w:pPr>
        <w:pStyle w:val="Heading2"/>
        <w:ind w:left="720"/>
        <w:rPr>
          <w:rFonts w:eastAsia="Times"/>
          <w:sz w:val="118"/>
        </w:rPr>
        <w:pPrChange w:id="0" w:author="Brett H Fene" w:date="2020-01-08T00:09:00Z">
          <w:pPr>
            <w:pStyle w:val="Heading2"/>
          </w:pPr>
        </w:pPrChange>
      </w:pPr>
      <w:commentRangeStart w:id="1"/>
      <w:r>
        <w:rPr>
          <w:rFonts w:eastAsia="Times"/>
          <w:sz w:val="118"/>
        </w:rPr>
        <w:t>T.P.S. REPORT</w:t>
      </w:r>
      <w:commentRangeEnd w:id="1"/>
      <w:r w:rsidR="00D43CDF">
        <w:rPr>
          <w:rStyle w:val="CommentReference"/>
          <w:rFonts w:eastAsia="Times"/>
        </w:rPr>
        <w:commentReference w:id="1"/>
      </w:r>
    </w:p>
    <w:p w14:paraId="423B5898" w14:textId="77777777" w:rsidR="00FA529A" w:rsidRDefault="00FA529A" w:rsidP="00FA529A">
      <w:pPr>
        <w:pStyle w:val="Heading3"/>
        <w:spacing w:before="160"/>
        <w:rPr>
          <w:rFonts w:eastAsia="Times"/>
          <w:spacing w:val="160"/>
          <w:sz w:val="40"/>
        </w:rPr>
      </w:pPr>
      <w:r>
        <w:rPr>
          <w:rFonts w:eastAsia="Times"/>
          <w:spacing w:val="160"/>
          <w:sz w:val="40"/>
        </w:rPr>
        <w:t>COVER SHEET</w:t>
      </w:r>
    </w:p>
    <w:p w14:paraId="79C2A86A" w14:textId="77777777" w:rsidR="00FA529A" w:rsidRDefault="00FA529A" w:rsidP="00FA529A"/>
    <w:p w14:paraId="3BC3EB9C" w14:textId="77777777" w:rsidR="00FA529A" w:rsidRDefault="00FA529A" w:rsidP="00FA529A"/>
    <w:p w14:paraId="6632984F" w14:textId="77777777" w:rsidR="00FA529A" w:rsidRDefault="00FA529A" w:rsidP="00FA529A">
      <w:pPr>
        <w:spacing w:after="40"/>
      </w:pPr>
      <w:r>
        <w:t xml:space="preserve">Prepared </w:t>
      </w:r>
      <w:proofErr w:type="gramStart"/>
      <w:r>
        <w:t>By:_</w:t>
      </w:r>
      <w:proofErr w:type="gramEnd"/>
      <w:r>
        <w:t>______________________________________________Date:_____________</w:t>
      </w:r>
    </w:p>
    <w:p w14:paraId="3E0A0A55" w14:textId="77777777" w:rsidR="00FA529A" w:rsidRDefault="00FA529A" w:rsidP="00FA529A">
      <w:pPr>
        <w:spacing w:after="40"/>
      </w:pPr>
    </w:p>
    <w:p w14:paraId="223B2D7B" w14:textId="77777777" w:rsidR="00FA529A" w:rsidRDefault="00FA529A" w:rsidP="00FA529A">
      <w:pPr>
        <w:spacing w:after="40"/>
      </w:pPr>
      <w:r>
        <w:t xml:space="preserve">Device/Program </w:t>
      </w:r>
      <w:proofErr w:type="gramStart"/>
      <w:r>
        <w:t>Type:_</w:t>
      </w:r>
      <w:proofErr w:type="gramEnd"/>
      <w:r>
        <w:t>________________________________________________________</w:t>
      </w:r>
    </w:p>
    <w:p w14:paraId="534C8FEA" w14:textId="77777777" w:rsidR="00FA529A" w:rsidRDefault="00FA529A" w:rsidP="00FA529A">
      <w:pPr>
        <w:spacing w:after="40"/>
      </w:pPr>
    </w:p>
    <w:p w14:paraId="3B39E1BE" w14:textId="77777777" w:rsidR="00FA529A" w:rsidRDefault="00FA529A" w:rsidP="00FA529A">
      <w:pPr>
        <w:spacing w:after="40"/>
      </w:pPr>
      <w:r>
        <w:t xml:space="preserve">Product </w:t>
      </w:r>
      <w:proofErr w:type="gramStart"/>
      <w:r>
        <w:t>Code:_</w:t>
      </w:r>
      <w:proofErr w:type="gramEnd"/>
      <w:r>
        <w:t>_____________Customer:_________________________________________</w:t>
      </w:r>
    </w:p>
    <w:p w14:paraId="369618C8" w14:textId="77777777" w:rsidR="00FA529A" w:rsidRDefault="00FA529A" w:rsidP="00FA529A">
      <w:pPr>
        <w:spacing w:after="40"/>
      </w:pPr>
    </w:p>
    <w:p w14:paraId="37417391" w14:textId="77777777" w:rsidR="00FA529A" w:rsidRDefault="00FA529A" w:rsidP="00FA529A">
      <w:pPr>
        <w:spacing w:after="40"/>
      </w:pPr>
      <w:proofErr w:type="gramStart"/>
      <w:r>
        <w:t>Vendor:_</w:t>
      </w:r>
      <w:proofErr w:type="gramEnd"/>
      <w:r>
        <w:t>____________________________________________________________________</w:t>
      </w:r>
    </w:p>
    <w:p w14:paraId="64FB6361" w14:textId="77777777" w:rsidR="00FA529A" w:rsidRDefault="00FA529A" w:rsidP="00FA529A">
      <w:pPr>
        <w:spacing w:after="40"/>
      </w:pPr>
    </w:p>
    <w:p w14:paraId="1B207B0C" w14:textId="77777777" w:rsidR="00FA529A" w:rsidRDefault="00FA529A" w:rsidP="00FA529A">
      <w:pPr>
        <w:spacing w:after="40"/>
      </w:pPr>
      <w:r>
        <w:t xml:space="preserve">Due </w:t>
      </w:r>
      <w:proofErr w:type="spellStart"/>
      <w:proofErr w:type="gramStart"/>
      <w:r>
        <w:t>Date:_</w:t>
      </w:r>
      <w:proofErr w:type="gramEnd"/>
      <w:r>
        <w:t>______________________Data</w:t>
      </w:r>
      <w:proofErr w:type="spellEnd"/>
      <w:r>
        <w:t xml:space="preserve"> Loss:___________________________________</w:t>
      </w:r>
    </w:p>
    <w:p w14:paraId="481D4A09" w14:textId="77777777" w:rsidR="00FA529A" w:rsidRDefault="00FA529A" w:rsidP="00FA529A">
      <w:pPr>
        <w:spacing w:after="40"/>
      </w:pPr>
    </w:p>
    <w:p w14:paraId="26AE0A78" w14:textId="77777777" w:rsidR="00FA529A" w:rsidRDefault="00FA529A" w:rsidP="00FA529A">
      <w:pPr>
        <w:spacing w:after="40"/>
      </w:pPr>
      <w:r>
        <w:t xml:space="preserve">Test </w:t>
      </w:r>
      <w:proofErr w:type="spellStart"/>
      <w:proofErr w:type="gramStart"/>
      <w:r>
        <w:t>Date:_</w:t>
      </w:r>
      <w:proofErr w:type="gramEnd"/>
      <w:r>
        <w:t>______________________Target</w:t>
      </w:r>
      <w:proofErr w:type="spellEnd"/>
      <w:r>
        <w:t xml:space="preserve"> Run Date:______________________________</w:t>
      </w:r>
    </w:p>
    <w:p w14:paraId="7DD47734" w14:textId="77777777" w:rsidR="00FA529A" w:rsidRDefault="00FA529A" w:rsidP="00FA529A">
      <w:pPr>
        <w:spacing w:after="40"/>
      </w:pPr>
    </w:p>
    <w:p w14:paraId="5AEE0F62" w14:textId="77777777" w:rsidR="00FA529A" w:rsidRDefault="00FA529A" w:rsidP="00FA529A">
      <w:pPr>
        <w:spacing w:after="40"/>
      </w:pPr>
      <w:r>
        <w:t xml:space="preserve">Program </w:t>
      </w:r>
      <w:commentRangeStart w:id="2"/>
      <w:r>
        <w:t>Run</w:t>
      </w:r>
      <w:commentRangeEnd w:id="2"/>
      <w:r w:rsidR="00A63876">
        <w:rPr>
          <w:rStyle w:val="CommentReference"/>
        </w:rPr>
        <w:commentReference w:id="2"/>
      </w:r>
      <w:r>
        <w:t xml:space="preserve"> </w:t>
      </w:r>
      <w:proofErr w:type="spellStart"/>
      <w:proofErr w:type="gramStart"/>
      <w:r>
        <w:t>Time:_</w:t>
      </w:r>
      <w:proofErr w:type="gramEnd"/>
      <w:r>
        <w:t>______________Reference</w:t>
      </w:r>
      <w:proofErr w:type="spellEnd"/>
      <w:r>
        <w:t xml:space="preserve"> Guide:______________________________</w:t>
      </w:r>
    </w:p>
    <w:p w14:paraId="79D1086D" w14:textId="77777777" w:rsidR="00FA529A" w:rsidRDefault="00FA529A" w:rsidP="00FA529A">
      <w:pPr>
        <w:spacing w:after="40"/>
      </w:pPr>
    </w:p>
    <w:p w14:paraId="633D3807" w14:textId="03EA8501" w:rsidR="00FA529A" w:rsidRDefault="00FA529A" w:rsidP="00FA529A">
      <w:pPr>
        <w:spacing w:after="40"/>
        <w:ind w:left="5040" w:hanging="5040"/>
      </w:pPr>
      <w:r>
        <w:t>Program</w:t>
      </w:r>
      <w:ins w:id="4" w:author="Lovoi, Joseph W." w:date="2020-01-18T14:06:00Z">
        <w:r w:rsidR="00341A6F">
          <w:t>ming</w:t>
        </w:r>
      </w:ins>
      <w:r>
        <w:t xml:space="preserve"> </w:t>
      </w:r>
      <w:proofErr w:type="spellStart"/>
      <w:proofErr w:type="gramStart"/>
      <w:r>
        <w:t>Language</w:t>
      </w:r>
      <w:ins w:id="5" w:author="Lovoi, Joseph W." w:date="2020-01-18T14:06:00Z">
        <w:r w:rsidR="00341A6F">
          <w:t>s</w:t>
        </w:r>
      </w:ins>
      <w:r>
        <w:t>:_</w:t>
      </w:r>
      <w:proofErr w:type="gramEnd"/>
      <w:r>
        <w:t>______________Number</w:t>
      </w:r>
      <w:proofErr w:type="spellEnd"/>
      <w:r>
        <w:t xml:space="preserve"> of Error Messages:______________________</w:t>
      </w:r>
    </w:p>
    <w:p w14:paraId="3E9B5D41" w14:textId="77777777" w:rsidR="00FA529A" w:rsidRDefault="00FA529A" w:rsidP="00FA529A">
      <w:pPr>
        <w:spacing w:after="40"/>
      </w:pPr>
    </w:p>
    <w:p w14:paraId="695551FD" w14:textId="3DF8A5E6" w:rsidR="00FA529A" w:rsidRDefault="00FA529A" w:rsidP="00FA529A">
      <w:pPr>
        <w:spacing w:after="40"/>
      </w:pPr>
      <w:proofErr w:type="gramStart"/>
      <w:r>
        <w:t>Comments:_</w:t>
      </w:r>
      <w:proofErr w:type="gramEnd"/>
      <w:r>
        <w:t>_________________________________________________________________</w:t>
      </w:r>
    </w:p>
    <w:p w14:paraId="09374CC7" w14:textId="77777777" w:rsidR="00FA529A" w:rsidRDefault="00FA529A" w:rsidP="00FA529A">
      <w:pPr>
        <w:spacing w:after="40"/>
      </w:pPr>
    </w:p>
    <w:p w14:paraId="2989170E" w14:textId="77777777" w:rsidR="00FA529A" w:rsidRDefault="00D43CDF" w:rsidP="00FA529A">
      <w:pPr>
        <w:spacing w:after="40"/>
      </w:pPr>
      <w:ins w:id="6" w:author="Brett H Fene" w:date="2020-01-08T00:11:00Z">
        <w:r>
          <w:t xml:space="preserve">Where’s my red stapler? Did you take it? </w:t>
        </w:r>
      </w:ins>
      <w:r w:rsidR="00FA529A">
        <w:t>___________________________________________________________________________</w:t>
      </w:r>
    </w:p>
    <w:p w14:paraId="0B4646BC" w14:textId="77777777" w:rsidR="00FA529A" w:rsidRDefault="00FA529A" w:rsidP="00FA529A">
      <w:pPr>
        <w:spacing w:after="40"/>
      </w:pPr>
    </w:p>
    <w:p w14:paraId="22145B30" w14:textId="77777777" w:rsidR="00FA529A" w:rsidRDefault="00FA529A" w:rsidP="00FA529A">
      <w:pPr>
        <w:spacing w:after="40"/>
      </w:pPr>
      <w:r>
        <w:t>___________________________________________________________________________</w:t>
      </w:r>
    </w:p>
    <w:p w14:paraId="01FAFF75" w14:textId="77777777" w:rsidR="00FA529A" w:rsidRDefault="00FA529A" w:rsidP="00FA529A">
      <w:pPr>
        <w:spacing w:after="40"/>
      </w:pPr>
    </w:p>
    <w:p w14:paraId="1526D5C4" w14:textId="77777777" w:rsidR="00FA529A" w:rsidDel="00D43CDF" w:rsidRDefault="00FA529A" w:rsidP="00FA529A">
      <w:pPr>
        <w:spacing w:after="40"/>
        <w:rPr>
          <w:del w:id="7" w:author="Brett H Fene" w:date="2020-01-08T00:11:00Z"/>
        </w:rPr>
      </w:pPr>
      <w:del w:id="8" w:author="Brett H Fene" w:date="2020-01-08T00:11:00Z">
        <w:r w:rsidDel="00D43CDF">
          <w:delText>___________________________________________________________________________</w:delText>
        </w:r>
      </w:del>
    </w:p>
    <w:p w14:paraId="0DE384C5" w14:textId="77777777" w:rsidR="00FA529A" w:rsidRDefault="00FA529A" w:rsidP="00FA529A">
      <w:pPr>
        <w:spacing w:after="260"/>
      </w:pPr>
    </w:p>
    <w:p w14:paraId="6C692566" w14:textId="77777777" w:rsidR="00FA529A" w:rsidRDefault="00FA529A" w:rsidP="00FA529A">
      <w:pPr>
        <w:pStyle w:val="Heading4"/>
        <w:rPr>
          <w:rFonts w:eastAsia="Times"/>
        </w:rPr>
      </w:pPr>
      <w:r>
        <w:rPr>
          <w:rFonts w:eastAsia="Times"/>
        </w:rPr>
        <w:lastRenderedPageBreak/>
        <w:t>CONFIDENTIAL</w:t>
      </w:r>
    </w:p>
    <w:p w14:paraId="18CC9DDD" w14:textId="77777777" w:rsidR="007E44E0" w:rsidRDefault="00A63876"/>
    <w:sectPr w:rsidR="007E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ett H Fene" w:date="2020-01-08T00:09:00Z" w:initials="BHF">
    <w:p w14:paraId="152C93BD" w14:textId="77777777" w:rsidR="00D43CDF" w:rsidRDefault="00D43CDF">
      <w:pPr>
        <w:pStyle w:val="CommentText"/>
      </w:pPr>
      <w:r>
        <w:rPr>
          <w:rStyle w:val="CommentReference"/>
        </w:rPr>
        <w:annotationRef/>
      </w:r>
      <w:r>
        <w:t xml:space="preserve">Joe- Listen, are you </w:t>
      </w:r>
      <w:proofErr w:type="spellStart"/>
      <w:r>
        <w:t>gonna</w:t>
      </w:r>
      <w:proofErr w:type="spellEnd"/>
      <w:r>
        <w:t xml:space="preserve"> have those TPS reports for us this afternoon?</w:t>
      </w:r>
    </w:p>
  </w:comment>
  <w:comment w:id="2" w:author="Lovoi, Joseph W." w:date="2020-01-18T17:43:00Z" w:initials="LJW">
    <w:p w14:paraId="393E65AF" w14:textId="56B755E2" w:rsidR="00A63876" w:rsidRDefault="00A63876">
      <w:pPr>
        <w:pStyle w:val="CommentText"/>
      </w:pPr>
      <w:r>
        <w:rPr>
          <w:rStyle w:val="CommentReference"/>
        </w:rPr>
        <w:annotationRef/>
      </w:r>
      <w:r>
        <w:t xml:space="preserve">Here is a </w:t>
      </w:r>
      <w:r>
        <w:t>comment!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2C93BD" w15:done="0"/>
  <w15:commentEx w15:paraId="393E65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2C93BD" w16cid:durableId="21BF9C41"/>
  <w16cid:commentId w16cid:paraId="393E65AF" w16cid:durableId="21CDC2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H Fene">
    <w15:presenceInfo w15:providerId="AD" w15:userId="S::Brett.H.Fene@ey.com::0c5ba26b-30a8-4643-ada4-6e00851582b4"/>
  </w15:person>
  <w15:person w15:author="Lovoi, Joseph W.">
    <w15:presenceInfo w15:providerId="AD" w15:userId="S::joseph.w.lovoi-1@ou.edu::5ba41e44-7ce0-490e-9d81-60d29e10f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9A"/>
    <w:rsid w:val="002654E1"/>
    <w:rsid w:val="00341A6F"/>
    <w:rsid w:val="004A3EA1"/>
    <w:rsid w:val="00641D52"/>
    <w:rsid w:val="006D352D"/>
    <w:rsid w:val="00A63876"/>
    <w:rsid w:val="00AD4BFB"/>
    <w:rsid w:val="00B930F2"/>
    <w:rsid w:val="00C04B7C"/>
    <w:rsid w:val="00D43CDF"/>
    <w:rsid w:val="00F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BF61"/>
  <w15:chartTrackingRefBased/>
  <w15:docId w15:val="{039AD646-AE8A-4DDE-9EDE-FE6EE5E4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29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A529A"/>
    <w:pPr>
      <w:keepNext/>
      <w:jc w:val="center"/>
      <w:outlineLvl w:val="1"/>
    </w:pPr>
    <w:rPr>
      <w:rFonts w:eastAsia="Times New Roman"/>
      <w:sz w:val="1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529A"/>
    <w:pPr>
      <w:keepNext/>
      <w:jc w:val="center"/>
      <w:outlineLvl w:val="2"/>
    </w:pPr>
    <w:rPr>
      <w:rFonts w:eastAsia="Times New Roman"/>
      <w:sz w:val="42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529A"/>
    <w:pPr>
      <w:keepNext/>
      <w:jc w:val="center"/>
      <w:outlineLvl w:val="3"/>
    </w:pPr>
    <w:rPr>
      <w:rFonts w:eastAsia="Times New Roman"/>
      <w:spacing w:val="24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A529A"/>
    <w:rPr>
      <w:rFonts w:ascii="Times" w:eastAsia="Times New Roman" w:hAnsi="Times" w:cs="Times New Roman"/>
      <w:sz w:val="1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A529A"/>
    <w:rPr>
      <w:rFonts w:ascii="Times" w:eastAsia="Times New Roman" w:hAnsi="Times" w:cs="Times New Roman"/>
      <w:sz w:val="42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FA529A"/>
    <w:rPr>
      <w:rFonts w:ascii="Times" w:eastAsia="Times New Roman" w:hAnsi="Times" w:cs="Times New Roman"/>
      <w:spacing w:val="240"/>
      <w:sz w:val="6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29A"/>
    <w:rPr>
      <w:rFonts w:ascii="Segoe UI" w:eastAsia="Times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CD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CDF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CDF"/>
    <w:rPr>
      <w:rFonts w:ascii="Times" w:eastAsia="Times" w:hAnsi="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E3CF23C4-4F85-9342-B846-A77D3535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 Fene</dc:creator>
  <cp:keywords/>
  <dc:description/>
  <cp:lastModifiedBy>Lovoi, Joseph W.</cp:lastModifiedBy>
  <cp:revision>3</cp:revision>
  <dcterms:created xsi:type="dcterms:W3CDTF">2020-01-18T20:17:00Z</dcterms:created>
  <dcterms:modified xsi:type="dcterms:W3CDTF">2020-01-18T23:43:00Z</dcterms:modified>
  <cp:category/>
</cp:coreProperties>
</file>